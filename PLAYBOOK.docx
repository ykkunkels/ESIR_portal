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18E" w14:textId="17640AD2" w:rsidR="00FA116F" w:rsidRPr="00FA116F" w:rsidRDefault="00FA116F" w:rsidP="00FA116F">
      <w:pPr>
        <w:spacing w:after="0"/>
        <w:ind w:left="720" w:hanging="360"/>
        <w:jc w:val="center"/>
        <w:rPr>
          <w:b/>
          <w:bCs/>
          <w:lang w:val="en-US"/>
        </w:rPr>
      </w:pPr>
      <w:r w:rsidRPr="00FA116F">
        <w:rPr>
          <w:b/>
          <w:bCs/>
          <w:lang w:val="en-US"/>
        </w:rPr>
        <w:t>PLAYBOOK: ADDING NEW SUBMISSIONS TO THE REPOSITORY – OLD METHOD</w:t>
      </w:r>
    </w:p>
    <w:p w14:paraId="73FFE703" w14:textId="77777777" w:rsidR="00FA116F" w:rsidRPr="00FA116F" w:rsidRDefault="00FA116F" w:rsidP="00FA116F">
      <w:pPr>
        <w:spacing w:after="0"/>
        <w:ind w:left="720" w:hanging="360"/>
        <w:jc w:val="center"/>
        <w:rPr>
          <w:lang w:val="en-US"/>
        </w:rPr>
      </w:pPr>
    </w:p>
    <w:p w14:paraId="4C34A0FE" w14:textId="3C4D8242" w:rsidR="005819F2" w:rsidRPr="00C81466" w:rsidRDefault="005819F2" w:rsidP="005653F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Save xlsx in </w:t>
      </w:r>
      <w:r w:rsidR="00C81466">
        <w:rPr>
          <w:lang w:val="en-US"/>
        </w:rPr>
        <w:t xml:space="preserve">location: </w:t>
      </w:r>
      <w:r w:rsidRPr="00C81466">
        <w:rPr>
          <w:i/>
          <w:iCs/>
          <w:lang w:val="en-US"/>
        </w:rPr>
        <w:t xml:space="preserve">\Shared </w:t>
      </w:r>
      <w:proofErr w:type="spellStart"/>
      <w:r w:rsidRPr="00C81466">
        <w:rPr>
          <w:i/>
          <w:iCs/>
          <w:lang w:val="en-US"/>
        </w:rPr>
        <w:t>folder_ESM</w:t>
      </w:r>
      <w:proofErr w:type="spellEnd"/>
      <w:r w:rsidRPr="00C81466">
        <w:rPr>
          <w:i/>
          <w:iCs/>
          <w:lang w:val="en-US"/>
        </w:rPr>
        <w:t xml:space="preserve"> </w:t>
      </w:r>
      <w:proofErr w:type="spellStart"/>
      <w:r w:rsidRPr="00C81466">
        <w:rPr>
          <w:i/>
          <w:iCs/>
          <w:lang w:val="en-US"/>
        </w:rPr>
        <w:t>repository_data</w:t>
      </w:r>
      <w:proofErr w:type="spellEnd"/>
      <w:r w:rsidRPr="00C81466">
        <w:rPr>
          <w:i/>
          <w:iCs/>
          <w:lang w:val="en-US"/>
        </w:rPr>
        <w:t xml:space="preserve"> team\Add new submissions - Old method</w:t>
      </w:r>
      <w:r w:rsidR="00C81466" w:rsidRPr="00C81466">
        <w:rPr>
          <w:i/>
          <w:iCs/>
          <w:lang w:val="en-US"/>
        </w:rPr>
        <w:t>\Submission templates</w:t>
      </w:r>
    </w:p>
    <w:p w14:paraId="08378CB5" w14:textId="65C8D41A" w:rsidR="00FB596F" w:rsidRPr="00FB596F" w:rsidRDefault="005819F2" w:rsidP="00FB59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format: </w:t>
      </w:r>
      <w:r w:rsidR="00261D01">
        <w:rPr>
          <w:lang w:val="en-US"/>
        </w:rPr>
        <w:t>s</w:t>
      </w:r>
      <w:r>
        <w:rPr>
          <w:lang w:val="en-US"/>
        </w:rPr>
        <w:t>ubmission_(name dataset or other identifier)_(</w:t>
      </w:r>
      <w:r w:rsidR="00261D01">
        <w:rPr>
          <w:lang w:val="en-US"/>
        </w:rPr>
        <w:t>YYYY-MM-DD</w:t>
      </w:r>
      <w:r>
        <w:rPr>
          <w:lang w:val="en-US"/>
        </w:rPr>
        <w:t>: date it is saved here)</w:t>
      </w:r>
      <w:r w:rsidR="00FA116F">
        <w:rPr>
          <w:lang w:val="en-US"/>
        </w:rPr>
        <w:t>.xlsx</w:t>
      </w:r>
      <w:r w:rsidR="00FB596F">
        <w:rPr>
          <w:lang w:val="en-US"/>
        </w:rPr>
        <w:t xml:space="preserve"> </w:t>
      </w:r>
      <w:r w:rsidR="00FB596F" w:rsidRPr="00FB596F">
        <w:rPr>
          <w:lang w:val="en-US"/>
        </w:rPr>
        <w:sym w:font="Wingdings" w:char="F0E8"/>
      </w:r>
      <w:r w:rsidR="00FB596F">
        <w:rPr>
          <w:lang w:val="en-US"/>
        </w:rPr>
        <w:t xml:space="preserve"> example: </w:t>
      </w:r>
      <w:r w:rsidR="00261D01" w:rsidRPr="00261D01">
        <w:rPr>
          <w:lang w:val="en-US"/>
        </w:rPr>
        <w:t>submission_example_2023-05-09</w:t>
      </w:r>
    </w:p>
    <w:p w14:paraId="7AEB89EB" w14:textId="553E2595" w:rsidR="0011071E" w:rsidRPr="005653F1" w:rsidRDefault="005653F1" w:rsidP="005653F1">
      <w:pPr>
        <w:pStyle w:val="ListParagraph"/>
        <w:numPr>
          <w:ilvl w:val="0"/>
          <w:numId w:val="1"/>
        </w:numPr>
        <w:rPr>
          <w:lang w:val="en-US"/>
        </w:rPr>
      </w:pPr>
      <w:r w:rsidRPr="005653F1">
        <w:rPr>
          <w:lang w:val="en-US"/>
        </w:rPr>
        <w:t>Open xlsx doc in Exce</w:t>
      </w:r>
      <w:r>
        <w:rPr>
          <w:lang w:val="en-US"/>
        </w:rPr>
        <w:t>l</w:t>
      </w:r>
    </w:p>
    <w:p w14:paraId="16FD7F62" w14:textId="4656CCF6" w:rsidR="005653F1" w:rsidDel="00485A46" w:rsidRDefault="005653F1" w:rsidP="005653F1">
      <w:pPr>
        <w:pStyle w:val="ListParagraph"/>
        <w:numPr>
          <w:ilvl w:val="1"/>
          <w:numId w:val="1"/>
        </w:numPr>
        <w:rPr>
          <w:del w:id="0" w:author="Laura Van Heck" w:date="2024-03-13T14:29:00Z"/>
          <w:lang w:val="en-US"/>
        </w:rPr>
      </w:pPr>
      <w:del w:id="1" w:author="Laura Van Heck" w:date="2024-03-13T14:29:00Z">
        <w:r w:rsidRPr="009E1388" w:rsidDel="00485A46">
          <w:rPr>
            <w:lang w:val="en-US"/>
          </w:rPr>
          <w:delText>Columns in co</w:delText>
        </w:r>
        <w:r w:rsidR="00C81466" w:rsidDel="00485A46">
          <w:rPr>
            <w:lang w:val="en-US"/>
          </w:rPr>
          <w:delText>rrect order?</w:delText>
        </w:r>
      </w:del>
    </w:p>
    <w:p w14:paraId="6CECC18A" w14:textId="18433D1D" w:rsidR="00C81466" w:rsidDel="00485A46" w:rsidRDefault="00C81466" w:rsidP="00C81466">
      <w:pPr>
        <w:pStyle w:val="ListParagraph"/>
        <w:numPr>
          <w:ilvl w:val="2"/>
          <w:numId w:val="1"/>
        </w:numPr>
        <w:rPr>
          <w:del w:id="2" w:author="Laura Van Heck" w:date="2024-03-13T14:29:00Z"/>
          <w:lang w:val="en-US"/>
        </w:rPr>
      </w:pPr>
      <w:del w:id="3" w:author="Laura Van Heck" w:date="2024-03-13T14:29:00Z">
        <w:r w:rsidDel="00485A46">
          <w:rPr>
            <w:lang w:val="en-US"/>
          </w:rPr>
          <w:delText xml:space="preserve">To check: open “colnames.xlsx” from location: </w:delText>
        </w:r>
        <w:r w:rsidRPr="00C81466" w:rsidDel="00485A46">
          <w:rPr>
            <w:i/>
            <w:iCs/>
            <w:lang w:val="en-US"/>
          </w:rPr>
          <w:delText>\Shared folder_ESM repository_data team\Add new submissions - Old method</w:delText>
        </w:r>
      </w:del>
    </w:p>
    <w:p w14:paraId="368D77DB" w14:textId="2C47C0D9" w:rsidR="00C81466" w:rsidDel="00485A46" w:rsidRDefault="00C81466" w:rsidP="00C81466">
      <w:pPr>
        <w:pStyle w:val="ListParagraph"/>
        <w:numPr>
          <w:ilvl w:val="2"/>
          <w:numId w:val="1"/>
        </w:numPr>
        <w:rPr>
          <w:del w:id="4" w:author="Laura Van Heck" w:date="2024-03-13T14:29:00Z"/>
          <w:lang w:val="en-US"/>
        </w:rPr>
      </w:pPr>
      <w:del w:id="5" w:author="Laura Van Heck" w:date="2024-03-13T14:29:00Z">
        <w:r w:rsidDel="00485A46">
          <w:rPr>
            <w:lang w:val="en-US"/>
          </w:rPr>
          <w:delText>Copy the first line</w:delText>
        </w:r>
      </w:del>
    </w:p>
    <w:p w14:paraId="175F12CE" w14:textId="3321845D" w:rsidR="00C81466" w:rsidDel="00485A46" w:rsidRDefault="00C81466" w:rsidP="00C81466">
      <w:pPr>
        <w:pStyle w:val="ListParagraph"/>
        <w:numPr>
          <w:ilvl w:val="2"/>
          <w:numId w:val="1"/>
        </w:numPr>
        <w:rPr>
          <w:del w:id="6" w:author="Laura Van Heck" w:date="2024-03-13T14:29:00Z"/>
          <w:lang w:val="en-US"/>
        </w:rPr>
      </w:pPr>
      <w:del w:id="7" w:author="Laura Van Heck" w:date="2024-03-13T14:29:00Z">
        <w:r w:rsidDel="00485A46">
          <w:rPr>
            <w:lang w:val="en-US"/>
          </w:rPr>
          <w:delText>Select the first line in the submission document, right click and Insert</w:delText>
        </w:r>
      </w:del>
    </w:p>
    <w:p w14:paraId="3AFA2A96" w14:textId="4E4F2B3A" w:rsidR="00C81466" w:rsidRPr="009E1388" w:rsidDel="00485A46" w:rsidRDefault="00C81466" w:rsidP="00C81466">
      <w:pPr>
        <w:pStyle w:val="ListParagraph"/>
        <w:numPr>
          <w:ilvl w:val="2"/>
          <w:numId w:val="1"/>
        </w:numPr>
        <w:rPr>
          <w:del w:id="8" w:author="Laura Van Heck" w:date="2024-03-13T14:29:00Z"/>
          <w:lang w:val="en-US"/>
        </w:rPr>
      </w:pPr>
      <w:del w:id="9" w:author="Laura Van Heck" w:date="2024-03-13T14:29:00Z">
        <w:r w:rsidDel="00485A46">
          <w:rPr>
            <w:lang w:val="en-US"/>
          </w:rPr>
          <w:delText>Now you can check each column against the header of the repository, in order</w:delText>
        </w:r>
      </w:del>
    </w:p>
    <w:p w14:paraId="753B218C" w14:textId="40CF1D9D" w:rsidR="005819F2" w:rsidRPr="005819F2" w:rsidDel="00485A46" w:rsidRDefault="005819F2" w:rsidP="005653F1">
      <w:pPr>
        <w:pStyle w:val="ListParagraph"/>
        <w:numPr>
          <w:ilvl w:val="1"/>
          <w:numId w:val="1"/>
        </w:numPr>
        <w:rPr>
          <w:del w:id="10" w:author="Laura Van Heck" w:date="2024-03-13T14:29:00Z"/>
          <w:lang w:val="en-US"/>
        </w:rPr>
      </w:pPr>
      <w:del w:id="11" w:author="Laura Van Heck" w:date="2024-03-13T14:29:00Z">
        <w:r w:rsidRPr="005819F2" w:rsidDel="00485A46">
          <w:rPr>
            <w:lang w:val="en-US"/>
          </w:rPr>
          <w:delText xml:space="preserve">Remove </w:delText>
        </w:r>
        <w:r w:rsidR="00C81466" w:rsidDel="00485A46">
          <w:rPr>
            <w:lang w:val="en-US"/>
          </w:rPr>
          <w:delText>old header</w:delText>
        </w:r>
        <w:r w:rsidRPr="005819F2" w:rsidDel="00485A46">
          <w:rPr>
            <w:lang w:val="en-US"/>
          </w:rPr>
          <w:delText xml:space="preserve"> (</w:delText>
        </w:r>
        <w:r w:rsidR="00C81466" w:rsidDel="00485A46">
          <w:rPr>
            <w:lang w:val="en-US"/>
          </w:rPr>
          <w:delText>+</w:delText>
        </w:r>
        <w:r w:rsidDel="00485A46">
          <w:rPr>
            <w:lang w:val="en-US"/>
          </w:rPr>
          <w:delText xml:space="preserve">examples) </w:delText>
        </w:r>
        <w:r w:rsidRPr="005819F2" w:rsidDel="00485A46">
          <w:rPr>
            <w:lang w:val="en-US"/>
          </w:rPr>
          <w:sym w:font="Wingdings" w:char="F0E8"/>
        </w:r>
        <w:r w:rsidDel="00485A46">
          <w:rPr>
            <w:lang w:val="en-US"/>
          </w:rPr>
          <w:delText xml:space="preserve"> only </w:delText>
        </w:r>
        <w:r w:rsidR="00C81466" w:rsidDel="00485A46">
          <w:rPr>
            <w:lang w:val="en-US"/>
          </w:rPr>
          <w:delText xml:space="preserve">new </w:delText>
        </w:r>
        <w:r w:rsidDel="00485A46">
          <w:rPr>
            <w:lang w:val="en-US"/>
          </w:rPr>
          <w:delText>header and actual items</w:delText>
        </w:r>
      </w:del>
    </w:p>
    <w:p w14:paraId="79A93984" w14:textId="372C1644" w:rsidR="005653F1" w:rsidRDefault="005653F1" w:rsidP="005653F1">
      <w:pPr>
        <w:pStyle w:val="ListParagraph"/>
        <w:numPr>
          <w:ilvl w:val="1"/>
          <w:numId w:val="1"/>
        </w:numPr>
      </w:pPr>
      <w:commentRangeStart w:id="12"/>
      <w:commentRangeStart w:id="13"/>
      <w:r>
        <w:t xml:space="preserve">Non-Latin </w:t>
      </w:r>
      <w:proofErr w:type="spellStart"/>
      <w:r>
        <w:t>characters</w:t>
      </w:r>
      <w:proofErr w:type="spellEnd"/>
      <w:r>
        <w:t>?</w:t>
      </w:r>
      <w:commentRangeEnd w:id="12"/>
      <w:r w:rsidR="00C06EED">
        <w:rPr>
          <w:rStyle w:val="CommentReference"/>
        </w:rPr>
        <w:commentReference w:id="12"/>
      </w:r>
      <w:commentRangeEnd w:id="13"/>
      <w:r w:rsidR="00D504B1">
        <w:rPr>
          <w:rStyle w:val="CommentReference"/>
        </w:rPr>
        <w:commentReference w:id="13"/>
      </w:r>
    </w:p>
    <w:p w14:paraId="21C6FCFC" w14:textId="2639CB7A" w:rsidR="005653F1" w:rsidRDefault="005653F1" w:rsidP="005653F1">
      <w:pPr>
        <w:pStyle w:val="ListParagraph"/>
        <w:numPr>
          <w:ilvl w:val="2"/>
          <w:numId w:val="1"/>
        </w:numPr>
        <w:rPr>
          <w:lang w:val="en-US"/>
        </w:rPr>
      </w:pPr>
      <w:r w:rsidRPr="005653F1">
        <w:rPr>
          <w:lang w:val="en-US"/>
        </w:rPr>
        <w:t>YES: note down the r</w:t>
      </w:r>
      <w:r>
        <w:rPr>
          <w:lang w:val="en-US"/>
        </w:rPr>
        <w:t>ow</w:t>
      </w:r>
      <w:r w:rsidR="00DB49C8">
        <w:rPr>
          <w:lang w:val="en-US"/>
        </w:rPr>
        <w:t xml:space="preserve"> numbers of the lines</w:t>
      </w:r>
      <w:r>
        <w:rPr>
          <w:lang w:val="en-US"/>
        </w:rPr>
        <w:t xml:space="preserve"> with the non-Latin characters to later check in R</w:t>
      </w:r>
    </w:p>
    <w:p w14:paraId="2CFD2E38" w14:textId="50E1A77E" w:rsidR="005653F1" w:rsidRPr="005653F1" w:rsidRDefault="005653F1" w:rsidP="005653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NO: if there are already unreadable characters in the xlsx</w:t>
      </w:r>
      <w:r w:rsidR="00D504B1">
        <w:rPr>
          <w:lang w:val="en-US"/>
        </w:rPr>
        <w:t xml:space="preserve"> that are out of place</w:t>
      </w:r>
      <w:r>
        <w:rPr>
          <w:lang w:val="en-US"/>
        </w:rPr>
        <w:t>, check with who sent the submission</w:t>
      </w:r>
      <w:r w:rsidR="00D504B1">
        <w:rPr>
          <w:lang w:val="en-US"/>
        </w:rPr>
        <w:t>; otherwise no extra step is needed</w:t>
      </w:r>
    </w:p>
    <w:p w14:paraId="4AB5A5AB" w14:textId="45A69744" w:rsidR="005653F1" w:rsidRDefault="005653F1" w:rsidP="005653F1">
      <w:pPr>
        <w:pStyle w:val="ListParagraph"/>
        <w:numPr>
          <w:ilvl w:val="1"/>
          <w:numId w:val="1"/>
        </w:numPr>
      </w:pPr>
      <w:r>
        <w:t>Delete line breaks</w:t>
      </w:r>
    </w:p>
    <w:p w14:paraId="52034370" w14:textId="508ED092" w:rsidR="005653F1" w:rsidRDefault="005653F1" w:rsidP="005653F1">
      <w:pPr>
        <w:pStyle w:val="ListParagraph"/>
        <w:numPr>
          <w:ilvl w:val="2"/>
          <w:numId w:val="1"/>
        </w:numPr>
        <w:rPr>
          <w:lang w:val="en-US"/>
        </w:rPr>
      </w:pPr>
      <w:r w:rsidRPr="005653F1">
        <w:rPr>
          <w:lang w:val="en-US"/>
        </w:rPr>
        <w:t>CTRL+H</w:t>
      </w:r>
      <w:r>
        <w:rPr>
          <w:lang w:val="en-US"/>
        </w:rPr>
        <w:t xml:space="preserve"> to open Replace</w:t>
      </w:r>
    </w:p>
    <w:p w14:paraId="2F82EE20" w14:textId="66130B46" w:rsidR="005653F1" w:rsidRPr="00FA116F" w:rsidRDefault="005653F1" w:rsidP="005653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eastAsia="Times New Roman"/>
          <w:lang w:val="en-US"/>
        </w:rPr>
        <w:t>Replace the line break (which you type with CTRL+J) with an empty value</w:t>
      </w:r>
    </w:p>
    <w:p w14:paraId="03A47A3D" w14:textId="0D692EBA" w:rsidR="00FA116F" w:rsidRPr="005653F1" w:rsidRDefault="00FA116F" w:rsidP="005653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eastAsia="Times New Roman"/>
          <w:lang w:val="en-US"/>
        </w:rPr>
        <w:t>Replace all</w:t>
      </w:r>
    </w:p>
    <w:p w14:paraId="75269142" w14:textId="5BDDE975" w:rsidR="005653F1" w:rsidRPr="005653F1" w:rsidRDefault="005653F1" w:rsidP="005653F1">
      <w:pPr>
        <w:pStyle w:val="ListParagraph"/>
        <w:numPr>
          <w:ilvl w:val="1"/>
          <w:numId w:val="1"/>
        </w:numPr>
        <w:rPr>
          <w:lang w:val="en-US"/>
        </w:rPr>
      </w:pPr>
      <w:commentRangeStart w:id="14"/>
      <w:commentRangeStart w:id="15"/>
      <w:r>
        <w:rPr>
          <w:rFonts w:eastAsia="Times New Roman"/>
          <w:lang w:val="en-US"/>
        </w:rPr>
        <w:t>Check the values of each column (select all columns, then click: Data &gt; Filter)</w:t>
      </w:r>
    </w:p>
    <w:p w14:paraId="6B52102F" w14:textId="28538DB1" w:rsidR="005653F1" w:rsidRPr="005653F1" w:rsidRDefault="005653F1" w:rsidP="005653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eastAsia="Times New Roman"/>
          <w:lang w:val="en-US"/>
        </w:rPr>
        <w:t>Logical values?</w:t>
      </w:r>
    </w:p>
    <w:p w14:paraId="286F86DC" w14:textId="1FD67DDF" w:rsidR="005653F1" w:rsidRPr="005653F1" w:rsidDel="00FB7832" w:rsidRDefault="005653F1" w:rsidP="005653F1">
      <w:pPr>
        <w:pStyle w:val="ListParagraph"/>
        <w:numPr>
          <w:ilvl w:val="2"/>
          <w:numId w:val="1"/>
        </w:numPr>
        <w:rPr>
          <w:del w:id="16" w:author="Laura Van Heck" w:date="2024-03-13T14:32:00Z"/>
          <w:lang w:val="en-US"/>
        </w:rPr>
      </w:pPr>
      <w:del w:id="17" w:author="Laura Van Heck" w:date="2024-03-13T14:32:00Z">
        <w:r w:rsidDel="00FB7832">
          <w:rPr>
            <w:rFonts w:eastAsia="Times New Roman"/>
            <w:lang w:val="en-US"/>
          </w:rPr>
          <w:delText>Missing values?</w:delText>
        </w:r>
      </w:del>
    </w:p>
    <w:p w14:paraId="2D504768" w14:textId="0B243FE3" w:rsidR="005653F1" w:rsidRPr="005653F1" w:rsidDel="00FB7832" w:rsidRDefault="005653F1" w:rsidP="005653F1">
      <w:pPr>
        <w:pStyle w:val="ListParagraph"/>
        <w:numPr>
          <w:ilvl w:val="2"/>
          <w:numId w:val="1"/>
        </w:numPr>
        <w:rPr>
          <w:del w:id="18" w:author="Laura Van Heck" w:date="2024-03-13T14:32:00Z"/>
          <w:lang w:val="en-US"/>
        </w:rPr>
      </w:pPr>
      <w:del w:id="19" w:author="Laura Van Heck" w:date="2024-03-13T14:32:00Z">
        <w:r w:rsidDel="00FB7832">
          <w:rPr>
            <w:rFonts w:eastAsia="Times New Roman"/>
            <w:lang w:val="en-US"/>
          </w:rPr>
          <w:delText>Shifted columns?</w:delText>
        </w:r>
      </w:del>
    </w:p>
    <w:p w14:paraId="4699DEBD" w14:textId="6EDE02C4" w:rsidR="005653F1" w:rsidRPr="005653F1" w:rsidDel="00FB7832" w:rsidRDefault="005653F1" w:rsidP="005653F1">
      <w:pPr>
        <w:pStyle w:val="ListParagraph"/>
        <w:numPr>
          <w:ilvl w:val="2"/>
          <w:numId w:val="1"/>
        </w:numPr>
        <w:rPr>
          <w:del w:id="20" w:author="Laura Van Heck" w:date="2024-03-13T14:32:00Z"/>
          <w:lang w:val="en-US"/>
        </w:rPr>
      </w:pPr>
      <w:del w:id="21" w:author="Laura Van Heck" w:date="2024-03-13T14:32:00Z">
        <w:r w:rsidDel="00FB7832">
          <w:rPr>
            <w:rFonts w:eastAsia="Times New Roman"/>
            <w:lang w:val="en-US"/>
          </w:rPr>
          <w:delText>Values in unnamed columns? (which signs to shifted columns)</w:delText>
        </w:r>
        <w:commentRangeEnd w:id="14"/>
        <w:r w:rsidR="00D504B1" w:rsidDel="00FB7832">
          <w:rPr>
            <w:rStyle w:val="CommentReference"/>
          </w:rPr>
          <w:commentReference w:id="14"/>
        </w:r>
        <w:commentRangeEnd w:id="15"/>
        <w:r w:rsidR="00645F20" w:rsidDel="00FB7832">
          <w:rPr>
            <w:rStyle w:val="CommentReference"/>
          </w:rPr>
          <w:commentReference w:id="15"/>
        </w:r>
      </w:del>
    </w:p>
    <w:p w14:paraId="0C70E888" w14:textId="0877349B" w:rsidR="00C97479" w:rsidRPr="00D06CD0" w:rsidRDefault="00D06CD0" w:rsidP="00D06C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Times New Roman"/>
          <w:lang w:val="en-US"/>
        </w:rPr>
        <w:t>S</w:t>
      </w:r>
      <w:r w:rsidR="00C97479" w:rsidRPr="00D06CD0">
        <w:rPr>
          <w:rFonts w:eastAsia="Times New Roman"/>
          <w:lang w:val="en-US"/>
        </w:rPr>
        <w:t>ave as xlsx with name: original name_checked</w:t>
      </w:r>
      <w:r w:rsidR="00FA116F" w:rsidRPr="00D06CD0">
        <w:rPr>
          <w:rFonts w:eastAsia="Times New Roman"/>
          <w:lang w:val="en-US"/>
        </w:rPr>
        <w:t>.xlsx</w:t>
      </w:r>
    </w:p>
    <w:p w14:paraId="56DE88E1" w14:textId="5803E5FC" w:rsidR="00C97479" w:rsidRPr="00FA116F" w:rsidRDefault="00C97479" w:rsidP="00C97479">
      <w:pPr>
        <w:pStyle w:val="ListParagraph"/>
        <w:numPr>
          <w:ilvl w:val="0"/>
          <w:numId w:val="1"/>
        </w:numPr>
        <w:rPr>
          <w:lang w:val="en-US"/>
        </w:rPr>
      </w:pPr>
      <w:r w:rsidRPr="00FA116F">
        <w:rPr>
          <w:rFonts w:eastAsia="Times New Roman"/>
          <w:lang w:val="en-US"/>
        </w:rPr>
        <w:t>Open R-</w:t>
      </w:r>
      <w:r w:rsidR="00FA116F" w:rsidRPr="00FA116F">
        <w:rPr>
          <w:rFonts w:eastAsia="Times New Roman"/>
          <w:lang w:val="en-US"/>
        </w:rPr>
        <w:t>project</w:t>
      </w:r>
      <w:ins w:id="22" w:author="Laura Van Heck" w:date="2024-03-13T14:30:00Z">
        <w:r w:rsidR="00CA7D39">
          <w:rPr>
            <w:rFonts w:eastAsia="Times New Roman"/>
            <w:lang w:val="en-US"/>
          </w:rPr>
          <w:t xml:space="preserve"> and run the script</w:t>
        </w:r>
      </w:ins>
      <w:del w:id="23" w:author="Laura Van Heck" w:date="2024-03-13T14:30:00Z">
        <w:r w:rsidR="00FA116F" w:rsidRPr="00FA116F" w:rsidDel="00CA7D39">
          <w:rPr>
            <w:rFonts w:eastAsia="Times New Roman"/>
            <w:lang w:val="en-US"/>
          </w:rPr>
          <w:delText>, then i</w:delText>
        </w:r>
        <w:r w:rsidR="00FA116F" w:rsidDel="00CA7D39">
          <w:rPr>
            <w:rFonts w:eastAsia="Times New Roman"/>
            <w:lang w:val="en-US"/>
          </w:rPr>
          <w:delText>n R (files in bottom-right) open the script</w:delText>
        </w:r>
        <w:r w:rsidR="00717770" w:rsidDel="00CA7D39">
          <w:rPr>
            <w:rFonts w:eastAsia="Times New Roman"/>
            <w:lang w:val="en-US"/>
          </w:rPr>
          <w:delText xml:space="preserve"> </w:delText>
        </w:r>
        <w:r w:rsidR="00717770" w:rsidDel="00CA7D39">
          <w:rPr>
            <w:rFonts w:eastAsia="Times New Roman"/>
            <w:i/>
            <w:iCs/>
            <w:lang w:val="en-US"/>
          </w:rPr>
          <w:delText>Script_add submission.R</w:delText>
        </w:r>
      </w:del>
    </w:p>
    <w:p w14:paraId="40A66149" w14:textId="438AACCB" w:rsidR="00D06CD0" w:rsidRDefault="0056693F" w:rsidP="00D06CD0">
      <w:pPr>
        <w:pStyle w:val="ListParagraph"/>
        <w:numPr>
          <w:ilvl w:val="1"/>
          <w:numId w:val="1"/>
        </w:numPr>
        <w:rPr>
          <w:ins w:id="24" w:author="Laura Van Heck" w:date="2024-03-13T14:30:00Z"/>
          <w:lang w:val="en-US"/>
        </w:rPr>
      </w:pPr>
      <w:del w:id="25" w:author="Laura Van Heck" w:date="2024-03-13T14:30:00Z">
        <w:r w:rsidDel="00CA7D39">
          <w:rPr>
            <w:lang w:val="en-US"/>
          </w:rPr>
          <w:delText xml:space="preserve">Write </w:delText>
        </w:r>
      </w:del>
      <w:ins w:id="26" w:author="Laura Van Heck" w:date="2024-03-13T14:30:00Z">
        <w:r w:rsidR="00CA7D39">
          <w:rPr>
            <w:lang w:val="en-US"/>
          </w:rPr>
          <w:t>Change</w:t>
        </w:r>
        <w:r w:rsidR="00CA7D39">
          <w:rPr>
            <w:lang w:val="en-US"/>
          </w:rPr>
          <w:t xml:space="preserve"> </w:t>
        </w:r>
      </w:ins>
      <w:r>
        <w:rPr>
          <w:lang w:val="en-US"/>
        </w:rPr>
        <w:t xml:space="preserve">the filename on line </w:t>
      </w:r>
      <w:ins w:id="27" w:author="Laura Van Heck" w:date="2024-03-13T14:30:00Z">
        <w:r w:rsidR="00CA7D39">
          <w:rPr>
            <w:lang w:val="en-US"/>
          </w:rPr>
          <w:t>11</w:t>
        </w:r>
      </w:ins>
      <w:del w:id="28" w:author="Laura Van Heck" w:date="2024-03-13T14:30:00Z">
        <w:r w:rsidDel="00CA7D39">
          <w:rPr>
            <w:lang w:val="en-US"/>
          </w:rPr>
          <w:delText>8</w:delText>
        </w:r>
      </w:del>
    </w:p>
    <w:p w14:paraId="36E7A848" w14:textId="783E71C9" w:rsidR="00CA7D39" w:rsidRDefault="00FB7832" w:rsidP="00D06CD0">
      <w:pPr>
        <w:pStyle w:val="ListParagraph"/>
        <w:numPr>
          <w:ilvl w:val="1"/>
          <w:numId w:val="1"/>
        </w:numPr>
        <w:rPr>
          <w:lang w:val="en-US"/>
        </w:rPr>
      </w:pPr>
      <w:ins w:id="29" w:author="Laura Van Heck" w:date="2024-03-13T14:30:00Z">
        <w:r>
          <w:rPr>
            <w:lang w:val="en-US"/>
          </w:rPr>
          <w:t xml:space="preserve">No errors does not mean everything is in order, read the printed text and use the comments to make </w:t>
        </w:r>
      </w:ins>
      <w:ins w:id="30" w:author="Laura Van Heck" w:date="2024-03-13T14:31:00Z">
        <w:r>
          <w:rPr>
            <w:lang w:val="en-US"/>
          </w:rPr>
          <w:t>every check is passed</w:t>
        </w:r>
      </w:ins>
    </w:p>
    <w:p w14:paraId="2E346D5B" w14:textId="0E1F2E95" w:rsidR="00717770" w:rsidDel="00CA7D39" w:rsidRDefault="00717770" w:rsidP="00717770">
      <w:pPr>
        <w:pStyle w:val="ListParagraph"/>
        <w:numPr>
          <w:ilvl w:val="1"/>
          <w:numId w:val="1"/>
        </w:numPr>
        <w:rPr>
          <w:del w:id="31" w:author="Laura Van Heck" w:date="2024-03-13T14:30:00Z"/>
          <w:lang w:val="en-US"/>
        </w:rPr>
      </w:pPr>
      <w:del w:id="32" w:author="Laura Van Heck" w:date="2024-03-13T14:30:00Z">
        <w:r w:rsidDel="00CA7D39">
          <w:rPr>
            <w:lang w:val="en-US"/>
          </w:rPr>
          <w:delText>Run the script</w:delText>
        </w:r>
      </w:del>
    </w:p>
    <w:p w14:paraId="249143DA" w14:textId="31802C8E" w:rsidR="00174A8C" w:rsidRDefault="00174A8C" w:rsidP="00717770">
      <w:pPr>
        <w:pStyle w:val="ListParagraph"/>
        <w:numPr>
          <w:ilvl w:val="1"/>
          <w:numId w:val="1"/>
        </w:numPr>
        <w:rPr>
          <w:lang w:val="en-US"/>
        </w:rPr>
      </w:pPr>
      <w:del w:id="33" w:author="Laura Van Heck" w:date="2024-03-13T14:31:00Z">
        <w:r w:rsidDel="00FB7832">
          <w:rPr>
            <w:lang w:val="en-US"/>
          </w:rPr>
          <w:delText>Updated repository is saved as a csv, so this will depend on your locale!</w:delText>
        </w:r>
      </w:del>
      <w:ins w:id="34" w:author="Laura Van Heck" w:date="2024-03-13T14:31:00Z">
        <w:r w:rsidR="00FB7832">
          <w:rPr>
            <w:lang w:val="en-US"/>
          </w:rPr>
          <w:t>Processed version of the submission is saved as a csv (</w:t>
        </w:r>
        <w:proofErr w:type="spellStart"/>
        <w:r w:rsidR="00FB7832">
          <w:rPr>
            <w:lang w:val="en-US"/>
          </w:rPr>
          <w:t>regardsless</w:t>
        </w:r>
        <w:proofErr w:type="spellEnd"/>
        <w:r w:rsidR="00FB7832">
          <w:rPr>
            <w:lang w:val="en-US"/>
          </w:rPr>
          <w:t xml:space="preserve"> of locale)</w:t>
        </w:r>
      </w:ins>
    </w:p>
    <w:p w14:paraId="20067A5B" w14:textId="72F759A0" w:rsidR="00717770" w:rsidDel="00FB7832" w:rsidRDefault="00717770" w:rsidP="00717770">
      <w:pPr>
        <w:pStyle w:val="ListParagraph"/>
        <w:numPr>
          <w:ilvl w:val="0"/>
          <w:numId w:val="1"/>
        </w:numPr>
        <w:rPr>
          <w:del w:id="35" w:author="Laura Van Heck" w:date="2024-03-13T14:31:00Z"/>
          <w:lang w:val="en-US"/>
        </w:rPr>
      </w:pPr>
      <w:commentRangeStart w:id="36"/>
      <w:del w:id="37" w:author="Laura Van Heck" w:date="2024-03-13T14:31:00Z">
        <w:r w:rsidDel="00FB7832">
          <w:rPr>
            <w:lang w:val="en-US"/>
          </w:rPr>
          <w:delText xml:space="preserve">Check the </w:delText>
        </w:r>
        <w:r w:rsidR="00F85568" w:rsidDel="00FB7832">
          <w:rPr>
            <w:lang w:val="en-US"/>
          </w:rPr>
          <w:delText xml:space="preserve">version of the repository that you downloaded in location: </w:delText>
        </w:r>
        <w:r w:rsidR="00C84264" w:rsidDel="00FB7832">
          <w:rPr>
            <w:i/>
            <w:iCs/>
            <w:lang w:val="en-US"/>
          </w:rPr>
          <w:delText>\</w:delText>
        </w:r>
        <w:r w:rsidR="00C84264" w:rsidRPr="00C84264" w:rsidDel="00FB7832">
          <w:rPr>
            <w:i/>
            <w:iCs/>
            <w:lang w:val="en-US"/>
          </w:rPr>
          <w:delText>Versions of the repository</w:delText>
        </w:r>
        <w:r w:rsidR="004C6489" w:rsidDel="00FB7832">
          <w:rPr>
            <w:lang w:val="en-US"/>
          </w:rPr>
          <w:delText>. Open in Excel.</w:delText>
        </w:r>
      </w:del>
    </w:p>
    <w:p w14:paraId="722C66BC" w14:textId="39580040" w:rsidR="004C6489" w:rsidRPr="00D17252" w:rsidDel="00FB7832" w:rsidRDefault="004C6489" w:rsidP="004C6489">
      <w:pPr>
        <w:pStyle w:val="ListParagraph"/>
        <w:numPr>
          <w:ilvl w:val="1"/>
          <w:numId w:val="1"/>
        </w:numPr>
        <w:rPr>
          <w:del w:id="38" w:author="Laura Van Heck" w:date="2024-03-13T14:31:00Z"/>
          <w:lang w:val="en-US"/>
        </w:rPr>
      </w:pPr>
      <w:del w:id="39" w:author="Laura Van Heck" w:date="2024-03-13T14:31:00Z">
        <w:r w:rsidDel="00FB7832">
          <w:rPr>
            <w:rFonts w:eastAsia="Times New Roman"/>
            <w:lang w:val="en-US"/>
          </w:rPr>
          <w:delText>Check the values of each column (select all columns, then click: Data &gt; Filter)</w:delText>
        </w:r>
      </w:del>
    </w:p>
    <w:p w14:paraId="64AD22A4" w14:textId="44773824" w:rsidR="00D17252" w:rsidRPr="004C6489" w:rsidDel="00FB7832" w:rsidRDefault="00D17252" w:rsidP="00D17252">
      <w:pPr>
        <w:pStyle w:val="ListParagraph"/>
        <w:numPr>
          <w:ilvl w:val="2"/>
          <w:numId w:val="1"/>
        </w:numPr>
        <w:rPr>
          <w:del w:id="40" w:author="Laura Van Heck" w:date="2024-03-13T14:31:00Z"/>
          <w:lang w:val="en-US"/>
        </w:rPr>
      </w:pPr>
      <w:del w:id="41" w:author="Laura Van Heck" w:date="2024-03-13T14:31:00Z">
        <w:r w:rsidDel="00FB7832">
          <w:rPr>
            <w:rFonts w:eastAsia="Times New Roman"/>
            <w:lang w:val="en-US"/>
          </w:rPr>
          <w:delText>Logical values?</w:delText>
        </w:r>
      </w:del>
    </w:p>
    <w:p w14:paraId="05508E02" w14:textId="208083AE" w:rsidR="008772B9" w:rsidDel="00FB7832" w:rsidRDefault="00174A8C" w:rsidP="004C6489">
      <w:pPr>
        <w:pStyle w:val="ListParagraph"/>
        <w:numPr>
          <w:ilvl w:val="2"/>
          <w:numId w:val="1"/>
        </w:numPr>
        <w:rPr>
          <w:del w:id="42" w:author="Laura Van Heck" w:date="2024-03-13T14:31:00Z"/>
          <w:lang w:val="en-US"/>
        </w:rPr>
      </w:pPr>
      <w:del w:id="43" w:author="Laura Van Heck" w:date="2024-03-13T14:31:00Z">
        <w:r w:rsidDel="00FB7832">
          <w:rPr>
            <w:lang w:val="en-US"/>
          </w:rPr>
          <w:delText>No extra columns? (</w:delText>
        </w:r>
        <w:r w:rsidR="008772B9" w:rsidDel="00FB7832">
          <w:rPr>
            <w:lang w:val="en-US"/>
          </w:rPr>
          <w:delText xml:space="preserve">40 columns </w:delText>
        </w:r>
        <w:r w:rsidR="008772B9" w:rsidRPr="008772B9" w:rsidDel="00FB7832">
          <w:rPr>
            <w:lang w:val="en-US"/>
          </w:rPr>
          <w:sym w:font="Wingdings" w:char="F0E8"/>
        </w:r>
        <w:r w:rsidR="008772B9" w:rsidDel="00FB7832">
          <w:rPr>
            <w:lang w:val="en-US"/>
          </w:rPr>
          <w:delText xml:space="preserve"> last column name should be in AN)</w:delText>
        </w:r>
      </w:del>
    </w:p>
    <w:p w14:paraId="7B19782B" w14:textId="1FAD5304" w:rsidR="00C84264" w:rsidDel="00FB7832" w:rsidRDefault="00EF0659" w:rsidP="00D17252">
      <w:pPr>
        <w:pStyle w:val="ListParagraph"/>
        <w:numPr>
          <w:ilvl w:val="1"/>
          <w:numId w:val="1"/>
        </w:numPr>
        <w:rPr>
          <w:del w:id="44" w:author="Laura Van Heck" w:date="2024-03-13T14:31:00Z"/>
          <w:lang w:val="en-US"/>
        </w:rPr>
      </w:pPr>
      <w:del w:id="45" w:author="Laura Van Heck" w:date="2024-03-13T14:31:00Z">
        <w:r w:rsidDel="00FB7832">
          <w:rPr>
            <w:lang w:val="en-US"/>
          </w:rPr>
          <w:delText>Non-Latin characters</w:delText>
        </w:r>
        <w:r w:rsidR="006E585D" w:rsidDel="00FB7832">
          <w:rPr>
            <w:lang w:val="en-US"/>
          </w:rPr>
          <w:delText>? As long as they were readable in R, there is no problem if they are replaced by other symbols in Excel-view of csv-file</w:delText>
        </w:r>
      </w:del>
    </w:p>
    <w:p w14:paraId="6EAE2AA2" w14:textId="76C1816F" w:rsidR="006E585D" w:rsidDel="00FB7832" w:rsidRDefault="006E585D" w:rsidP="00D17252">
      <w:pPr>
        <w:pStyle w:val="ListParagraph"/>
        <w:numPr>
          <w:ilvl w:val="1"/>
          <w:numId w:val="1"/>
        </w:numPr>
        <w:rPr>
          <w:del w:id="46" w:author="Laura Van Heck" w:date="2024-03-13T14:31:00Z"/>
          <w:lang w:val="en-US"/>
        </w:rPr>
      </w:pPr>
      <w:del w:id="47" w:author="Laura Van Heck" w:date="2024-03-13T14:31:00Z">
        <w:r w:rsidDel="00FB7832">
          <w:rPr>
            <w:lang w:val="en-US"/>
          </w:rPr>
          <w:delText>Do all lines begin with an item_ID? If not, line break bug!</w:delText>
        </w:r>
        <w:commentRangeEnd w:id="36"/>
        <w:r w:rsidR="00105AAE" w:rsidDel="00FB7832">
          <w:rPr>
            <w:rStyle w:val="CommentReference"/>
          </w:rPr>
          <w:commentReference w:id="36"/>
        </w:r>
      </w:del>
    </w:p>
    <w:p w14:paraId="32AD0A22" w14:textId="08C3B07F" w:rsidR="00D17252" w:rsidDel="00FB7832" w:rsidRDefault="004A137D" w:rsidP="00D17252">
      <w:pPr>
        <w:pStyle w:val="ListParagraph"/>
        <w:numPr>
          <w:ilvl w:val="0"/>
          <w:numId w:val="1"/>
        </w:numPr>
        <w:rPr>
          <w:del w:id="48" w:author="Laura Van Heck" w:date="2024-03-13T14:31:00Z"/>
          <w:lang w:val="en-US"/>
        </w:rPr>
      </w:pPr>
      <w:del w:id="49" w:author="Laura Van Heck" w:date="2024-03-13T14:31:00Z">
        <w:r w:rsidDel="00FB7832">
          <w:rPr>
            <w:lang w:val="en-US"/>
          </w:rPr>
          <w:delText>Do not save! Changes should not be made in Excel, if necessary this needs to be done in R</w:delText>
        </w:r>
        <w:r w:rsidR="00D34717" w:rsidDel="00FB7832">
          <w:rPr>
            <w:lang w:val="en-US"/>
          </w:rPr>
          <w:delText>.</w:delText>
        </w:r>
      </w:del>
    </w:p>
    <w:p w14:paraId="4A1972DD" w14:textId="77777777" w:rsidR="00D34717" w:rsidRPr="00D34717" w:rsidRDefault="00D34717" w:rsidP="00D34717">
      <w:pPr>
        <w:rPr>
          <w:lang w:val="en-US"/>
        </w:rPr>
      </w:pPr>
    </w:p>
    <w:sectPr w:rsidR="00D34717" w:rsidRPr="00D3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Laura Van Heck" w:date="2024-03-12T15:12:00Z" w:initials="LVH">
    <w:p w14:paraId="59F8552D" w14:textId="77777777" w:rsidR="00D504B1" w:rsidRDefault="00C06EED" w:rsidP="006F3DC0">
      <w:pPr>
        <w:pStyle w:val="CommentText"/>
      </w:pPr>
      <w:r>
        <w:rPr>
          <w:rStyle w:val="CommentReference"/>
        </w:rPr>
        <w:annotationRef/>
      </w:r>
      <w:r w:rsidR="00D504B1">
        <w:t>Hard to automate, because R cannot read all of these characters and sometimes refuses to read in a file when it does!</w:t>
      </w:r>
    </w:p>
  </w:comment>
  <w:comment w:id="13" w:author="Laura Van Heck" w:date="2024-03-12T15:13:00Z" w:initials="LVH">
    <w:p w14:paraId="1DBA9024" w14:textId="32C67DEA" w:rsidR="00D504B1" w:rsidRDefault="00D504B1" w:rsidP="00A75166">
      <w:pPr>
        <w:pStyle w:val="CommentText"/>
      </w:pPr>
      <w:r>
        <w:rPr>
          <w:rStyle w:val="CommentReference"/>
        </w:rPr>
        <w:annotationRef/>
      </w:r>
      <w:r>
        <w:t>Possibly this can be part of another manual step in the process, eg the spelling check</w:t>
      </w:r>
    </w:p>
  </w:comment>
  <w:comment w:id="14" w:author="Laura Van Heck" w:date="2024-03-12T15:15:00Z" w:initials="LVH">
    <w:p w14:paraId="7BE35D51" w14:textId="77777777" w:rsidR="00D504B1" w:rsidRDefault="00D504B1" w:rsidP="00081F03">
      <w:pPr>
        <w:pStyle w:val="CommentText"/>
      </w:pPr>
      <w:r>
        <w:rPr>
          <w:rStyle w:val="CommentReference"/>
        </w:rPr>
        <w:annotationRef/>
      </w:r>
      <w:r>
        <w:t>Possible to automate/part of the manual content check?</w:t>
      </w:r>
    </w:p>
  </w:comment>
  <w:comment w:id="15" w:author="Laura Van Heck" w:date="2024-03-12T17:14:00Z" w:initials="LVH">
    <w:p w14:paraId="39429B9D" w14:textId="77777777" w:rsidR="00645F20" w:rsidRDefault="00645F20" w:rsidP="00E66690">
      <w:pPr>
        <w:pStyle w:val="CommentText"/>
      </w:pPr>
      <w:r>
        <w:rPr>
          <w:rStyle w:val="CommentReference"/>
        </w:rPr>
        <w:annotationRef/>
      </w:r>
      <w:r>
        <w:t>Best: combination of both, so automated when possible and manual checks otherwise</w:t>
      </w:r>
    </w:p>
  </w:comment>
  <w:comment w:id="36" w:author="Laura Van Heck" w:date="2024-03-12T15:16:00Z" w:initials="LVH">
    <w:p w14:paraId="2024D531" w14:textId="192E73D5" w:rsidR="00105AAE" w:rsidRDefault="00105AAE" w:rsidP="00D51D13">
      <w:pPr>
        <w:pStyle w:val="CommentText"/>
      </w:pPr>
      <w:r>
        <w:rPr>
          <w:rStyle w:val="CommentReference"/>
        </w:rPr>
        <w:annotationRef/>
      </w:r>
      <w:r>
        <w:t>Checks of the updated repository (after a submission is added) should be automated, preferably before the repository is saved!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F8552D" w15:done="0"/>
  <w15:commentEx w15:paraId="1DBA9024" w15:paraIdParent="59F8552D" w15:done="0"/>
  <w15:commentEx w15:paraId="7BE35D51" w15:done="0"/>
  <w15:commentEx w15:paraId="39429B9D" w15:paraIdParent="7BE35D51" w15:done="0"/>
  <w15:commentEx w15:paraId="2024D5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AEF4C" w16cex:dateUtc="2024-03-12T14:12:00Z"/>
  <w16cex:commentExtensible w16cex:durableId="299AEF86" w16cex:dateUtc="2024-03-12T14:13:00Z"/>
  <w16cex:commentExtensible w16cex:durableId="299AF002" w16cex:dateUtc="2024-03-12T14:15:00Z"/>
  <w16cex:commentExtensible w16cex:durableId="299B0BF8" w16cex:dateUtc="2024-03-12T16:14:00Z"/>
  <w16cex:commentExtensible w16cex:durableId="299AF067" w16cex:dateUtc="2024-03-12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F8552D" w16cid:durableId="299AEF4C"/>
  <w16cid:commentId w16cid:paraId="1DBA9024" w16cid:durableId="299AEF86"/>
  <w16cid:commentId w16cid:paraId="7BE35D51" w16cid:durableId="299AF002"/>
  <w16cid:commentId w16cid:paraId="39429B9D" w16cid:durableId="299B0BF8"/>
  <w16cid:commentId w16cid:paraId="2024D531" w16cid:durableId="299AF0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886"/>
    <w:multiLevelType w:val="hybridMultilevel"/>
    <w:tmpl w:val="BE9E65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633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Van Heck">
    <w15:presenceInfo w15:providerId="AD" w15:userId="S::laura.vanheck@kuleuven.be::fc01da21-098b-43f8-97c2-e623b70930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1"/>
    <w:rsid w:val="00105AAE"/>
    <w:rsid w:val="0011071E"/>
    <w:rsid w:val="00174A8C"/>
    <w:rsid w:val="00261D01"/>
    <w:rsid w:val="00371AF3"/>
    <w:rsid w:val="00485A46"/>
    <w:rsid w:val="004A137D"/>
    <w:rsid w:val="004C6489"/>
    <w:rsid w:val="005653F1"/>
    <w:rsid w:val="0056693F"/>
    <w:rsid w:val="005819F2"/>
    <w:rsid w:val="00645F20"/>
    <w:rsid w:val="006E585D"/>
    <w:rsid w:val="00717770"/>
    <w:rsid w:val="007C5185"/>
    <w:rsid w:val="008772B9"/>
    <w:rsid w:val="00885F42"/>
    <w:rsid w:val="009E1388"/>
    <w:rsid w:val="00C06EED"/>
    <w:rsid w:val="00C81466"/>
    <w:rsid w:val="00C84264"/>
    <w:rsid w:val="00C97479"/>
    <w:rsid w:val="00CA7D39"/>
    <w:rsid w:val="00D06CD0"/>
    <w:rsid w:val="00D17252"/>
    <w:rsid w:val="00D34717"/>
    <w:rsid w:val="00D504B1"/>
    <w:rsid w:val="00DB49C8"/>
    <w:rsid w:val="00DE458C"/>
    <w:rsid w:val="00EF0659"/>
    <w:rsid w:val="00F85568"/>
    <w:rsid w:val="00FA116F"/>
    <w:rsid w:val="00FB596F"/>
    <w:rsid w:val="00F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4F6C"/>
  <w15:chartTrackingRefBased/>
  <w15:docId w15:val="{A5C7435E-B9E8-4B7C-B782-FD4317E3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E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85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Heck</dc:creator>
  <cp:keywords/>
  <dc:description/>
  <cp:lastModifiedBy>Laura Van Heck</cp:lastModifiedBy>
  <cp:revision>25</cp:revision>
  <dcterms:created xsi:type="dcterms:W3CDTF">2023-05-09T13:49:00Z</dcterms:created>
  <dcterms:modified xsi:type="dcterms:W3CDTF">2024-03-13T13:32:00Z</dcterms:modified>
</cp:coreProperties>
</file>